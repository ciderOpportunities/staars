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AA02A" w14:textId="77777777" w:rsidR="008C6060" w:rsidRPr="00E829E0" w:rsidRDefault="008C6060" w:rsidP="008C6060">
      <w:pPr>
        <w:spacing w:line="240" w:lineRule="auto"/>
        <w:jc w:val="center"/>
        <w:rPr>
          <w:rFonts w:ascii="Times New Roman" w:hAnsi="Times New Roman" w:cs="Times New Roman"/>
          <w:b/>
          <w:sz w:val="28"/>
          <w:szCs w:val="28"/>
        </w:rPr>
      </w:pPr>
      <w:r w:rsidRPr="00E829E0">
        <w:rPr>
          <w:rFonts w:ascii="Times New Roman" w:hAnsi="Times New Roman" w:cs="Times New Roman"/>
          <w:b/>
          <w:sz w:val="28"/>
          <w:szCs w:val="28"/>
        </w:rPr>
        <w:t>Call for Papers</w:t>
      </w:r>
    </w:p>
    <w:p w14:paraId="2E8F4E04" w14:textId="5D814084" w:rsidR="008C6060" w:rsidRDefault="00020DA0" w:rsidP="008C606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Special Issue on </w:t>
      </w:r>
      <w:r w:rsidR="008C6060" w:rsidRPr="00E829E0">
        <w:rPr>
          <w:rFonts w:ascii="Times New Roman" w:hAnsi="Times New Roman" w:cs="Times New Roman"/>
          <w:b/>
          <w:sz w:val="28"/>
          <w:szCs w:val="28"/>
        </w:rPr>
        <w:t xml:space="preserve">Structural Transformation of African Agriculture and Rural Spaces </w:t>
      </w:r>
    </w:p>
    <w:p w14:paraId="4294E564" w14:textId="1CE9FF48" w:rsidR="00020DA0" w:rsidRPr="006623AC" w:rsidRDefault="006623AC" w:rsidP="008C6060">
      <w:pPr>
        <w:spacing w:line="240" w:lineRule="auto"/>
        <w:jc w:val="center"/>
        <w:rPr>
          <w:rFonts w:ascii="Times New Roman" w:hAnsi="Times New Roman" w:cs="Times New Roman"/>
          <w:b/>
          <w:sz w:val="28"/>
          <w:szCs w:val="28"/>
        </w:rPr>
      </w:pPr>
      <w:r w:rsidRPr="006623AC">
        <w:rPr>
          <w:rFonts w:ascii="Times New Roman" w:hAnsi="Times New Roman" w:cs="Times New Roman"/>
          <w:b/>
          <w:sz w:val="28"/>
          <w:szCs w:val="28"/>
        </w:rPr>
        <w:t>World Development</w:t>
      </w:r>
    </w:p>
    <w:p w14:paraId="639B9F8B" w14:textId="77777777" w:rsidR="006623AC" w:rsidRPr="006623AC" w:rsidRDefault="006623AC" w:rsidP="006623AC">
      <w:pPr>
        <w:spacing w:after="100" w:afterAutospacing="1" w:line="240" w:lineRule="auto"/>
        <w:contextualSpacing/>
        <w:jc w:val="center"/>
        <w:rPr>
          <w:rFonts w:ascii="Times New Roman" w:hAnsi="Times New Roman" w:cs="Times New Roman"/>
          <w:sz w:val="24"/>
          <w:szCs w:val="24"/>
        </w:rPr>
      </w:pPr>
      <w:r w:rsidRPr="006623AC">
        <w:rPr>
          <w:rFonts w:ascii="Times New Roman" w:hAnsi="Times New Roman" w:cs="Times New Roman"/>
          <w:sz w:val="24"/>
          <w:szCs w:val="24"/>
        </w:rPr>
        <w:t>Guest Editors:</w:t>
      </w:r>
    </w:p>
    <w:p w14:paraId="352C2ED5" w14:textId="77777777" w:rsidR="006623AC" w:rsidRPr="006623AC" w:rsidRDefault="006623AC" w:rsidP="006623AC">
      <w:pPr>
        <w:spacing w:after="100" w:afterAutospacing="1" w:line="240" w:lineRule="auto"/>
        <w:contextualSpacing/>
        <w:jc w:val="center"/>
        <w:rPr>
          <w:rFonts w:ascii="Times New Roman" w:hAnsi="Times New Roman" w:cs="Times New Roman"/>
          <w:sz w:val="24"/>
          <w:szCs w:val="24"/>
        </w:rPr>
      </w:pPr>
      <w:r w:rsidRPr="006623AC">
        <w:rPr>
          <w:rFonts w:ascii="Times New Roman" w:hAnsi="Times New Roman" w:cs="Times New Roman"/>
          <w:sz w:val="24"/>
          <w:szCs w:val="24"/>
        </w:rPr>
        <w:t>Christopher B. Barrett</w:t>
      </w:r>
    </w:p>
    <w:p w14:paraId="4CB0625F" w14:textId="77777777" w:rsidR="006623AC" w:rsidRPr="006623AC" w:rsidRDefault="006623AC" w:rsidP="006623AC">
      <w:pPr>
        <w:spacing w:after="100" w:afterAutospacing="1" w:line="240" w:lineRule="auto"/>
        <w:contextualSpacing/>
        <w:jc w:val="center"/>
        <w:rPr>
          <w:rFonts w:ascii="Times New Roman" w:hAnsi="Times New Roman" w:cs="Times New Roman"/>
          <w:sz w:val="24"/>
          <w:szCs w:val="24"/>
        </w:rPr>
      </w:pPr>
      <w:proofErr w:type="spellStart"/>
      <w:r w:rsidRPr="006623AC">
        <w:rPr>
          <w:rFonts w:ascii="Times New Roman" w:hAnsi="Times New Roman" w:cs="Times New Roman"/>
          <w:sz w:val="24"/>
          <w:szCs w:val="24"/>
        </w:rPr>
        <w:t>Abebe</w:t>
      </w:r>
      <w:proofErr w:type="spellEnd"/>
      <w:r w:rsidRPr="006623AC">
        <w:rPr>
          <w:rFonts w:ascii="Times New Roman" w:hAnsi="Times New Roman" w:cs="Times New Roman"/>
          <w:sz w:val="24"/>
          <w:szCs w:val="24"/>
        </w:rPr>
        <w:t xml:space="preserve"> Shimeles</w:t>
      </w:r>
    </w:p>
    <w:p w14:paraId="31963900" w14:textId="37F3BEC3" w:rsidR="008C6060" w:rsidRDefault="006623AC" w:rsidP="006623AC">
      <w:pPr>
        <w:spacing w:after="100" w:afterAutospacing="1" w:line="240" w:lineRule="auto"/>
        <w:contextualSpacing/>
        <w:jc w:val="center"/>
        <w:rPr>
          <w:rFonts w:ascii="Times New Roman" w:hAnsi="Times New Roman" w:cs="Times New Roman"/>
          <w:b/>
          <w:sz w:val="24"/>
          <w:szCs w:val="24"/>
        </w:rPr>
      </w:pPr>
      <w:r w:rsidRPr="006623AC">
        <w:rPr>
          <w:rFonts w:ascii="Times New Roman" w:hAnsi="Times New Roman" w:cs="Times New Roman"/>
          <w:sz w:val="24"/>
          <w:szCs w:val="24"/>
        </w:rPr>
        <w:t>Paul Christian</w:t>
      </w:r>
    </w:p>
    <w:p w14:paraId="6B15847F" w14:textId="77777777" w:rsidR="008C6060" w:rsidRPr="00064769" w:rsidRDefault="008C6060" w:rsidP="008C6060">
      <w:pPr>
        <w:spacing w:after="240" w:line="240" w:lineRule="auto"/>
        <w:rPr>
          <w:rFonts w:ascii="Times New Roman" w:hAnsi="Times New Roman" w:cs="Times New Roman"/>
          <w:b/>
          <w:sz w:val="24"/>
          <w:szCs w:val="24"/>
        </w:rPr>
      </w:pPr>
      <w:r w:rsidRPr="00064769">
        <w:rPr>
          <w:rFonts w:ascii="Times New Roman" w:hAnsi="Times New Roman" w:cs="Times New Roman"/>
          <w:b/>
          <w:sz w:val="24"/>
          <w:szCs w:val="24"/>
        </w:rPr>
        <w:t>Background</w:t>
      </w:r>
    </w:p>
    <w:p w14:paraId="3388F1A0" w14:textId="77777777" w:rsidR="008C6060" w:rsidRPr="00064769" w:rsidRDefault="008C6060" w:rsidP="008C6060">
      <w:pPr>
        <w:spacing w:line="240" w:lineRule="auto"/>
        <w:ind w:firstLine="720"/>
        <w:rPr>
          <w:rFonts w:ascii="Times New Roman" w:hAnsi="Times New Roman" w:cs="Times New Roman"/>
          <w:sz w:val="24"/>
          <w:szCs w:val="24"/>
        </w:rPr>
      </w:pPr>
      <w:r w:rsidRPr="00064769">
        <w:rPr>
          <w:rFonts w:ascii="Times New Roman" w:hAnsi="Times New Roman" w:cs="Times New Roman"/>
          <w:sz w:val="24"/>
          <w:szCs w:val="24"/>
        </w:rPr>
        <w:t>Sub-Saharan Africa is rapidly urbanizing and experiencing accelerated economic growth.</w:t>
      </w:r>
      <w:r>
        <w:rPr>
          <w:rFonts w:ascii="Times New Roman" w:hAnsi="Times New Roman" w:cs="Times New Roman"/>
          <w:sz w:val="24"/>
          <w:szCs w:val="24"/>
        </w:rPr>
        <w:t xml:space="preserve"> </w:t>
      </w:r>
      <w:r w:rsidRPr="00064769">
        <w:rPr>
          <w:rFonts w:ascii="Times New Roman" w:hAnsi="Times New Roman" w:cs="Times New Roman"/>
          <w:sz w:val="24"/>
          <w:szCs w:val="24"/>
        </w:rPr>
        <w:t>Yet the number of people living in extreme poverty remains distressingly high. Moreover, growing empirical evidence on poverty traps suggests persistence in extreme poverty, especially among those living in rural areas and working in agriculture.</w:t>
      </w:r>
      <w:r>
        <w:rPr>
          <w:rFonts w:ascii="Times New Roman" w:hAnsi="Times New Roman" w:cs="Times New Roman"/>
          <w:sz w:val="24"/>
          <w:szCs w:val="24"/>
        </w:rPr>
        <w:t xml:space="preserve"> </w:t>
      </w:r>
      <w:r w:rsidRPr="00064769">
        <w:rPr>
          <w:rFonts w:ascii="Times New Roman" w:hAnsi="Times New Roman" w:cs="Times New Roman"/>
          <w:sz w:val="24"/>
          <w:szCs w:val="24"/>
        </w:rPr>
        <w:t>Harnessing the gains from growth and development for the alleviation of rural poverty requires boosting</w:t>
      </w:r>
      <w:r>
        <w:rPr>
          <w:rFonts w:ascii="Times New Roman" w:hAnsi="Times New Roman" w:cs="Times New Roman"/>
          <w:sz w:val="24"/>
          <w:szCs w:val="24"/>
        </w:rPr>
        <w:t xml:space="preserve"> the</w:t>
      </w:r>
      <w:r w:rsidRPr="00064769">
        <w:rPr>
          <w:rFonts w:ascii="Times New Roman" w:hAnsi="Times New Roman" w:cs="Times New Roman"/>
          <w:sz w:val="24"/>
          <w:szCs w:val="24"/>
        </w:rPr>
        <w:t xml:space="preserve"> productivity of land, labor, and other agricultural inputs through improved technology adoption and the elimination of factors that constrain investment, the efficient use of resources, and risk mitigation. Recently available household- and individual-level data sources, such as the Living Standards Measurement Study-Integrated Surveys on Agriculture </w:t>
      </w:r>
      <w:hyperlink r:id="rId6" w:history="1">
        <w:r w:rsidRPr="00CB5FDE">
          <w:rPr>
            <w:rStyle w:val="Hyperlink"/>
            <w:rFonts w:ascii="Times New Roman" w:hAnsi="Times New Roman" w:cs="Times New Roman"/>
            <w:sz w:val="24"/>
            <w:szCs w:val="24"/>
          </w:rPr>
          <w:t>(LSMS-ISA)</w:t>
        </w:r>
      </w:hyperlink>
      <w:r w:rsidRPr="00064769">
        <w:rPr>
          <w:rFonts w:ascii="Times New Roman" w:hAnsi="Times New Roman" w:cs="Times New Roman"/>
          <w:sz w:val="24"/>
          <w:szCs w:val="24"/>
        </w:rPr>
        <w:t xml:space="preserve">, present new </w:t>
      </w:r>
      <w:r>
        <w:rPr>
          <w:rFonts w:ascii="Times New Roman" w:hAnsi="Times New Roman" w:cs="Times New Roman"/>
          <w:sz w:val="24"/>
          <w:szCs w:val="24"/>
        </w:rPr>
        <w:t>possibilities</w:t>
      </w:r>
      <w:r w:rsidRPr="00064769">
        <w:rPr>
          <w:rFonts w:ascii="Times New Roman" w:hAnsi="Times New Roman" w:cs="Times New Roman"/>
          <w:sz w:val="24"/>
          <w:szCs w:val="24"/>
        </w:rPr>
        <w:t xml:space="preserve"> to understand the opportunities and constraints facing rural households and learn from recent experiences. New micro-level insights based on rigorous research using high quality data can guide the emerging macro-level policy discourse around the structural transformation of African economies, and especially of African agriculture and the continent’s rural spaces.</w:t>
      </w:r>
    </w:p>
    <w:p w14:paraId="27AA59C6" w14:textId="77777777" w:rsidR="008C6060" w:rsidRPr="00064769" w:rsidRDefault="008C6060" w:rsidP="008C6060">
      <w:pPr>
        <w:spacing w:after="240" w:line="240" w:lineRule="auto"/>
        <w:rPr>
          <w:rFonts w:ascii="Times New Roman" w:hAnsi="Times New Roman" w:cs="Times New Roman"/>
          <w:b/>
          <w:sz w:val="24"/>
          <w:szCs w:val="24"/>
        </w:rPr>
      </w:pPr>
      <w:r>
        <w:rPr>
          <w:rFonts w:ascii="Times New Roman" w:hAnsi="Times New Roman" w:cs="Times New Roman"/>
          <w:b/>
          <w:sz w:val="24"/>
          <w:szCs w:val="24"/>
        </w:rPr>
        <w:t>Special Issue</w:t>
      </w:r>
    </w:p>
    <w:p w14:paraId="4D42C1D1" w14:textId="609F63AB" w:rsidR="008C6060" w:rsidRPr="00064769" w:rsidRDefault="008C6060" w:rsidP="008C6060">
      <w:pPr>
        <w:spacing w:line="240" w:lineRule="auto"/>
        <w:ind w:firstLine="720"/>
        <w:rPr>
          <w:rFonts w:ascii="Times New Roman" w:hAnsi="Times New Roman" w:cs="Times New Roman"/>
          <w:sz w:val="24"/>
          <w:szCs w:val="24"/>
        </w:rPr>
      </w:pPr>
      <w:r w:rsidRPr="00064769">
        <w:rPr>
          <w:rFonts w:ascii="Times New Roman" w:hAnsi="Times New Roman" w:cs="Times New Roman"/>
          <w:sz w:val="24"/>
          <w:szCs w:val="24"/>
        </w:rPr>
        <w:t>Cornell University, in partnership with the African Development Bank (</w:t>
      </w:r>
      <w:proofErr w:type="spellStart"/>
      <w:r w:rsidRPr="00064769">
        <w:rPr>
          <w:rFonts w:ascii="Times New Roman" w:hAnsi="Times New Roman" w:cs="Times New Roman"/>
          <w:sz w:val="24"/>
          <w:szCs w:val="24"/>
        </w:rPr>
        <w:t>AfDB</w:t>
      </w:r>
      <w:proofErr w:type="spellEnd"/>
      <w:r w:rsidRPr="00064769">
        <w:rPr>
          <w:rFonts w:ascii="Times New Roman" w:hAnsi="Times New Roman" w:cs="Times New Roman"/>
          <w:sz w:val="24"/>
          <w:szCs w:val="24"/>
        </w:rPr>
        <w:t>), the African Economic Research Consortium (AERC</w:t>
      </w:r>
      <w:r>
        <w:rPr>
          <w:rFonts w:ascii="Times New Roman" w:hAnsi="Times New Roman" w:cs="Times New Roman"/>
          <w:sz w:val="24"/>
          <w:szCs w:val="24"/>
        </w:rPr>
        <w:t>)</w:t>
      </w:r>
      <w:r w:rsidRPr="00064769">
        <w:rPr>
          <w:rFonts w:ascii="Times New Roman" w:hAnsi="Times New Roman" w:cs="Times New Roman"/>
          <w:sz w:val="24"/>
          <w:szCs w:val="24"/>
        </w:rPr>
        <w:t>, the Partnership for Economic Policy (PEP)</w:t>
      </w:r>
      <w:r>
        <w:rPr>
          <w:rFonts w:ascii="Times New Roman" w:hAnsi="Times New Roman" w:cs="Times New Roman"/>
          <w:sz w:val="24"/>
          <w:szCs w:val="24"/>
        </w:rPr>
        <w:t>,</w:t>
      </w:r>
      <w:r w:rsidRPr="00064769">
        <w:rPr>
          <w:rFonts w:ascii="Times New Roman" w:hAnsi="Times New Roman" w:cs="Times New Roman"/>
          <w:sz w:val="24"/>
          <w:szCs w:val="24"/>
        </w:rPr>
        <w:t xml:space="preserve"> and the World Bank, invites the submission of papers to be considered for </w:t>
      </w:r>
      <w:r>
        <w:rPr>
          <w:rFonts w:ascii="Times New Roman" w:hAnsi="Times New Roman" w:cs="Times New Roman"/>
          <w:sz w:val="24"/>
          <w:szCs w:val="24"/>
        </w:rPr>
        <w:t>publication in a special issue</w:t>
      </w:r>
      <w:r w:rsidRPr="00064769">
        <w:rPr>
          <w:rFonts w:ascii="Times New Roman" w:hAnsi="Times New Roman" w:cs="Times New Roman"/>
          <w:sz w:val="24"/>
          <w:szCs w:val="24"/>
        </w:rPr>
        <w:t xml:space="preserve"> </w:t>
      </w:r>
      <w:r>
        <w:rPr>
          <w:rFonts w:ascii="Times New Roman" w:hAnsi="Times New Roman" w:cs="Times New Roman"/>
          <w:sz w:val="24"/>
          <w:szCs w:val="24"/>
        </w:rPr>
        <w:t>of</w:t>
      </w:r>
      <w:r w:rsidR="006623AC">
        <w:rPr>
          <w:rFonts w:ascii="Times New Roman" w:hAnsi="Times New Roman" w:cs="Times New Roman"/>
          <w:sz w:val="24"/>
          <w:szCs w:val="24"/>
        </w:rPr>
        <w:t xml:space="preserve"> World Development</w:t>
      </w:r>
      <w:ins w:id="0" w:author="Paul Joseph Christian" w:date="2015-10-20T21:11:00Z">
        <w:r w:rsidR="006623AC">
          <w:rPr>
            <w:rFonts w:ascii="Times New Roman" w:hAnsi="Times New Roman" w:cs="Times New Roman"/>
            <w:sz w:val="24"/>
            <w:szCs w:val="24"/>
          </w:rPr>
          <w:t>.</w:t>
        </w:r>
      </w:ins>
      <w:r>
        <w:rPr>
          <w:rFonts w:ascii="Times New Roman" w:hAnsi="Times New Roman" w:cs="Times New Roman"/>
          <w:sz w:val="24"/>
          <w:szCs w:val="24"/>
        </w:rPr>
        <w:t xml:space="preserve">  The special issue is being organized in coordination with a conference on </w:t>
      </w:r>
      <w:r w:rsidRPr="00064769">
        <w:rPr>
          <w:rFonts w:ascii="Times New Roman" w:hAnsi="Times New Roman" w:cs="Times New Roman"/>
          <w:sz w:val="24"/>
          <w:szCs w:val="24"/>
        </w:rPr>
        <w:t xml:space="preserve">Structural Transformation of African Agriculture and Rural Spaces, to be held on </w:t>
      </w:r>
      <w:r w:rsidRPr="002F64A6">
        <w:rPr>
          <w:rFonts w:ascii="Times New Roman" w:hAnsi="Times New Roman" w:cs="Times New Roman"/>
          <w:b/>
          <w:sz w:val="24"/>
          <w:szCs w:val="24"/>
        </w:rPr>
        <w:t>December 4-5, 2015</w:t>
      </w:r>
      <w:r w:rsidRPr="002F64A6">
        <w:rPr>
          <w:rFonts w:ascii="Times New Roman" w:hAnsi="Times New Roman" w:cs="Times New Roman"/>
          <w:sz w:val="24"/>
          <w:szCs w:val="24"/>
        </w:rPr>
        <w:t xml:space="preserve"> in</w:t>
      </w:r>
      <w:r w:rsidRPr="002F64A6">
        <w:rPr>
          <w:rFonts w:ascii="Times New Roman" w:hAnsi="Times New Roman" w:cs="Times New Roman"/>
          <w:b/>
          <w:sz w:val="24"/>
          <w:szCs w:val="24"/>
        </w:rPr>
        <w:t xml:space="preserve"> Addis Ababa</w:t>
      </w:r>
      <w:r w:rsidRPr="00655EEE">
        <w:rPr>
          <w:rFonts w:ascii="Times New Roman" w:hAnsi="Times New Roman" w:cs="Times New Roman"/>
          <w:b/>
          <w:sz w:val="24"/>
          <w:szCs w:val="24"/>
        </w:rPr>
        <w:t>, Ethiopia</w:t>
      </w:r>
      <w:r>
        <w:rPr>
          <w:rFonts w:ascii="Times New Roman" w:hAnsi="Times New Roman" w:cs="Times New Roman"/>
          <w:sz w:val="24"/>
          <w:szCs w:val="24"/>
        </w:rPr>
        <w:t xml:space="preserve">.  Papers presented at the conference will be considered for publication in the special issue.  In addition to the work featured at the STAARS conference, the editorial committee seeks </w:t>
      </w:r>
      <w:r w:rsidR="008D4D5E">
        <w:rPr>
          <w:rFonts w:ascii="Times New Roman" w:hAnsi="Times New Roman" w:cs="Times New Roman"/>
          <w:sz w:val="24"/>
          <w:szCs w:val="24"/>
        </w:rPr>
        <w:t xml:space="preserve">high quality </w:t>
      </w:r>
      <w:r>
        <w:rPr>
          <w:rFonts w:ascii="Times New Roman" w:hAnsi="Times New Roman" w:cs="Times New Roman"/>
          <w:sz w:val="24"/>
          <w:szCs w:val="24"/>
        </w:rPr>
        <w:t xml:space="preserve">papers on related topics </w:t>
      </w:r>
      <w:r w:rsidR="008D4D5E">
        <w:rPr>
          <w:rFonts w:ascii="Times New Roman" w:hAnsi="Times New Roman" w:cs="Times New Roman"/>
          <w:sz w:val="24"/>
          <w:szCs w:val="24"/>
        </w:rPr>
        <w:t>that might also be included in the special issue</w:t>
      </w:r>
      <w:r>
        <w:rPr>
          <w:rFonts w:ascii="Times New Roman" w:hAnsi="Times New Roman" w:cs="Times New Roman"/>
          <w:sz w:val="24"/>
          <w:szCs w:val="24"/>
        </w:rPr>
        <w:t>.</w:t>
      </w:r>
      <w:r w:rsidRPr="00064769">
        <w:rPr>
          <w:rFonts w:ascii="Times New Roman" w:hAnsi="Times New Roman" w:cs="Times New Roman"/>
          <w:sz w:val="24"/>
          <w:szCs w:val="24"/>
        </w:rPr>
        <w:t xml:space="preserve">  </w:t>
      </w:r>
    </w:p>
    <w:p w14:paraId="1512544F" w14:textId="36629A39" w:rsidR="008C6060" w:rsidRDefault="008C6060" w:rsidP="008C6060">
      <w:pPr>
        <w:spacing w:line="240" w:lineRule="auto"/>
        <w:rPr>
          <w:rFonts w:ascii="Times New Roman" w:hAnsi="Times New Roman" w:cs="Times New Roman"/>
          <w:sz w:val="24"/>
          <w:szCs w:val="24"/>
        </w:rPr>
      </w:pPr>
      <w:r w:rsidRPr="00064769">
        <w:rPr>
          <w:rFonts w:ascii="Times New Roman" w:hAnsi="Times New Roman" w:cs="Times New Roman"/>
          <w:sz w:val="24"/>
          <w:szCs w:val="24"/>
        </w:rPr>
        <w:tab/>
      </w:r>
      <w:r>
        <w:rPr>
          <w:rFonts w:ascii="Times New Roman" w:hAnsi="Times New Roman" w:cs="Times New Roman"/>
          <w:sz w:val="24"/>
          <w:szCs w:val="24"/>
        </w:rPr>
        <w:t>The organizers</w:t>
      </w:r>
      <w:r w:rsidRPr="00064769">
        <w:rPr>
          <w:rFonts w:ascii="Times New Roman" w:hAnsi="Times New Roman" w:cs="Times New Roman"/>
          <w:sz w:val="24"/>
          <w:szCs w:val="24"/>
        </w:rPr>
        <w:t xml:space="preserve"> invite submissions </w:t>
      </w:r>
      <w:r>
        <w:rPr>
          <w:rFonts w:ascii="Times New Roman" w:hAnsi="Times New Roman" w:cs="Times New Roman"/>
          <w:sz w:val="24"/>
          <w:szCs w:val="24"/>
        </w:rPr>
        <w:t>from</w:t>
      </w:r>
      <w:r w:rsidRPr="00064769">
        <w:rPr>
          <w:rFonts w:ascii="Times New Roman" w:hAnsi="Times New Roman" w:cs="Times New Roman"/>
          <w:sz w:val="24"/>
          <w:szCs w:val="24"/>
        </w:rPr>
        <w:t xml:space="preserve"> all areas of work </w:t>
      </w:r>
      <w:r>
        <w:rPr>
          <w:rFonts w:ascii="Times New Roman" w:hAnsi="Times New Roman" w:cs="Times New Roman"/>
          <w:sz w:val="24"/>
          <w:szCs w:val="24"/>
        </w:rPr>
        <w:t>related to</w:t>
      </w:r>
      <w:r w:rsidRPr="00064769">
        <w:rPr>
          <w:rFonts w:ascii="Times New Roman" w:hAnsi="Times New Roman" w:cs="Times New Roman"/>
          <w:sz w:val="24"/>
          <w:szCs w:val="24"/>
        </w:rPr>
        <w:t xml:space="preserve"> the micro-foundations </w:t>
      </w:r>
      <w:r>
        <w:rPr>
          <w:rFonts w:ascii="Times New Roman" w:hAnsi="Times New Roman" w:cs="Times New Roman"/>
          <w:sz w:val="24"/>
          <w:szCs w:val="24"/>
        </w:rPr>
        <w:t>of</w:t>
      </w:r>
      <w:r w:rsidRPr="00064769">
        <w:rPr>
          <w:rFonts w:ascii="Times New Roman" w:hAnsi="Times New Roman" w:cs="Times New Roman"/>
          <w:sz w:val="24"/>
          <w:szCs w:val="24"/>
        </w:rPr>
        <w:t xml:space="preserve"> structural transformation in Sub-Saharan Africa, including but not limited to: agricultural productivity and innovation, technology adoption, labor productivity, factor market performance, non-farm </w:t>
      </w:r>
      <w:r w:rsidR="008D4D5E">
        <w:rPr>
          <w:rFonts w:ascii="Times New Roman" w:hAnsi="Times New Roman" w:cs="Times New Roman"/>
          <w:sz w:val="24"/>
          <w:szCs w:val="24"/>
        </w:rPr>
        <w:t>diversification</w:t>
      </w:r>
      <w:r w:rsidR="008D4D5E" w:rsidRPr="00064769">
        <w:rPr>
          <w:rFonts w:ascii="Times New Roman" w:hAnsi="Times New Roman" w:cs="Times New Roman"/>
          <w:sz w:val="24"/>
          <w:szCs w:val="24"/>
        </w:rPr>
        <w:t xml:space="preserve"> </w:t>
      </w:r>
      <w:r w:rsidRPr="00064769">
        <w:rPr>
          <w:rFonts w:ascii="Times New Roman" w:hAnsi="Times New Roman" w:cs="Times New Roman"/>
          <w:sz w:val="24"/>
          <w:szCs w:val="24"/>
        </w:rPr>
        <w:t xml:space="preserve">and labor re-allocation, human capital investment and dynamics, financing and risk management, market access, and related fields of policy-relevant inquiry. </w:t>
      </w:r>
      <w:r w:rsidR="008D4D5E">
        <w:rPr>
          <w:rFonts w:ascii="Times New Roman" w:hAnsi="Times New Roman" w:cs="Times New Roman"/>
          <w:sz w:val="24"/>
          <w:szCs w:val="24"/>
        </w:rPr>
        <w:t>A common denominator will be empirical analysis based on high quality, publicly available panel data sets from sub-Saharan Africa.</w:t>
      </w:r>
      <w:r w:rsidR="008D4D5E" w:rsidRPr="008D4D5E">
        <w:rPr>
          <w:rFonts w:ascii="Times New Roman" w:hAnsi="Times New Roman" w:cs="Times New Roman"/>
          <w:sz w:val="24"/>
          <w:szCs w:val="24"/>
        </w:rPr>
        <w:t xml:space="preserve"> </w:t>
      </w:r>
      <w:r w:rsidR="008D4D5E" w:rsidRPr="00064769">
        <w:rPr>
          <w:rFonts w:ascii="Times New Roman" w:hAnsi="Times New Roman" w:cs="Times New Roman"/>
          <w:sz w:val="24"/>
          <w:szCs w:val="24"/>
        </w:rPr>
        <w:t>Papers authored by African scholars are particularly encouraged.</w:t>
      </w:r>
    </w:p>
    <w:p w14:paraId="7B3904F5" w14:textId="6179C428" w:rsidR="008C6060" w:rsidRPr="00064769" w:rsidRDefault="008C6060" w:rsidP="008C606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037598">
        <w:rPr>
          <w:rFonts w:ascii="Times New Roman" w:hAnsi="Times New Roman" w:cs="Times New Roman"/>
          <w:sz w:val="24"/>
          <w:szCs w:val="24"/>
        </w:rPr>
        <w:t>All submissions</w:t>
      </w:r>
      <w:r w:rsidR="00020DA0">
        <w:rPr>
          <w:rFonts w:ascii="Times New Roman" w:hAnsi="Times New Roman" w:cs="Times New Roman"/>
          <w:sz w:val="24"/>
          <w:szCs w:val="24"/>
        </w:rPr>
        <w:t>,</w:t>
      </w:r>
      <w:r w:rsidR="00037598">
        <w:rPr>
          <w:rFonts w:ascii="Times New Roman" w:hAnsi="Times New Roman" w:cs="Times New Roman"/>
          <w:sz w:val="24"/>
          <w:szCs w:val="24"/>
        </w:rPr>
        <w:t xml:space="preserve"> including those submitted to the STAARS conference and those submitted independently</w:t>
      </w:r>
      <w:r w:rsidR="00020DA0">
        <w:rPr>
          <w:rFonts w:ascii="Times New Roman" w:hAnsi="Times New Roman" w:cs="Times New Roman"/>
          <w:sz w:val="24"/>
          <w:szCs w:val="24"/>
        </w:rPr>
        <w:t>,</w:t>
      </w:r>
      <w:r w:rsidR="00037598">
        <w:rPr>
          <w:rFonts w:ascii="Times New Roman" w:hAnsi="Times New Roman" w:cs="Times New Roman"/>
          <w:sz w:val="24"/>
          <w:szCs w:val="24"/>
        </w:rPr>
        <w:t xml:space="preserve"> will be peer-reviewed through a review coordinated by </w:t>
      </w:r>
      <w:r w:rsidR="006623AC">
        <w:rPr>
          <w:rFonts w:ascii="Times New Roman" w:hAnsi="Times New Roman" w:cs="Times New Roman"/>
          <w:sz w:val="24"/>
          <w:szCs w:val="24"/>
        </w:rPr>
        <w:t>the guest editors</w:t>
      </w:r>
      <w:r w:rsidR="00037598" w:rsidRPr="006623AC">
        <w:rPr>
          <w:rFonts w:ascii="Times New Roman" w:hAnsi="Times New Roman" w:cs="Times New Roman"/>
          <w:sz w:val="24"/>
          <w:szCs w:val="24"/>
        </w:rPr>
        <w:t>.</w:t>
      </w:r>
    </w:p>
    <w:p w14:paraId="28D336A1" w14:textId="6BD801D5" w:rsidR="00CB6DF0" w:rsidRPr="00064769" w:rsidRDefault="002F165C" w:rsidP="008C6060">
      <w:pPr>
        <w:spacing w:line="240" w:lineRule="auto"/>
        <w:ind w:firstLine="720"/>
        <w:rPr>
          <w:rFonts w:ascii="Times New Roman" w:hAnsi="Times New Roman" w:cs="Times New Roman"/>
          <w:sz w:val="24"/>
          <w:szCs w:val="24"/>
        </w:rPr>
      </w:pPr>
      <w:r>
        <w:rPr>
          <w:rFonts w:ascii="Times New Roman" w:hAnsi="Times New Roman" w:cs="Times New Roman"/>
          <w:sz w:val="24"/>
          <w:szCs w:val="24"/>
        </w:rPr>
        <w:t>Published p</w:t>
      </w:r>
      <w:r w:rsidR="00CB6DF0">
        <w:rPr>
          <w:rFonts w:ascii="Times New Roman" w:hAnsi="Times New Roman" w:cs="Times New Roman"/>
          <w:sz w:val="24"/>
          <w:szCs w:val="24"/>
        </w:rPr>
        <w:t xml:space="preserve">apers will be expected to follow the formatting standards of </w:t>
      </w:r>
      <w:r w:rsidR="006623AC">
        <w:rPr>
          <w:rFonts w:ascii="Times New Roman" w:hAnsi="Times New Roman" w:cs="Times New Roman"/>
          <w:sz w:val="24"/>
          <w:szCs w:val="24"/>
        </w:rPr>
        <w:t xml:space="preserve">World Development </w:t>
      </w:r>
      <w:r>
        <w:rPr>
          <w:rFonts w:ascii="Times New Roman" w:hAnsi="Times New Roman" w:cs="Times New Roman"/>
          <w:sz w:val="24"/>
          <w:szCs w:val="24"/>
        </w:rPr>
        <w:t>at the time of publication</w:t>
      </w:r>
      <w:r w:rsidR="00CB6DF0">
        <w:rPr>
          <w:rFonts w:ascii="Times New Roman" w:hAnsi="Times New Roman" w:cs="Times New Roman"/>
          <w:sz w:val="24"/>
          <w:szCs w:val="24"/>
        </w:rPr>
        <w:t>.</w:t>
      </w:r>
      <w:r w:rsidR="00020DA0">
        <w:rPr>
          <w:rFonts w:ascii="Times New Roman" w:hAnsi="Times New Roman" w:cs="Times New Roman"/>
          <w:sz w:val="24"/>
          <w:szCs w:val="24"/>
        </w:rPr>
        <w:t xml:space="preserve">  Formatting instructions</w:t>
      </w:r>
      <w:r>
        <w:rPr>
          <w:rFonts w:ascii="Times New Roman" w:hAnsi="Times New Roman" w:cs="Times New Roman"/>
          <w:sz w:val="24"/>
          <w:szCs w:val="24"/>
        </w:rPr>
        <w:t xml:space="preserve"> including length requirements</w:t>
      </w:r>
      <w:r w:rsidR="00020DA0">
        <w:rPr>
          <w:rFonts w:ascii="Times New Roman" w:hAnsi="Times New Roman" w:cs="Times New Roman"/>
          <w:sz w:val="24"/>
          <w:szCs w:val="24"/>
        </w:rPr>
        <w:t xml:space="preserve"> can be found online </w:t>
      </w:r>
      <w:hyperlink r:id="rId7" w:history="1">
        <w:r w:rsidR="00020DA0" w:rsidRPr="006623AC">
          <w:rPr>
            <w:rStyle w:val="Hyperlink"/>
            <w:rFonts w:ascii="Times New Roman" w:hAnsi="Times New Roman" w:cs="Times New Roman"/>
            <w:sz w:val="24"/>
            <w:szCs w:val="24"/>
          </w:rPr>
          <w:t>here</w:t>
        </w:r>
      </w:hyperlink>
      <w:r w:rsidR="00020DA0">
        <w:rPr>
          <w:rFonts w:ascii="Times New Roman" w:hAnsi="Times New Roman" w:cs="Times New Roman"/>
          <w:sz w:val="24"/>
          <w:szCs w:val="24"/>
        </w:rPr>
        <w:t>.</w:t>
      </w:r>
    </w:p>
    <w:p w14:paraId="2DD606BB" w14:textId="77777777" w:rsidR="008C6060" w:rsidRDefault="008C6060" w:rsidP="008C6060">
      <w:pPr>
        <w:spacing w:after="240" w:line="240" w:lineRule="auto"/>
        <w:rPr>
          <w:rFonts w:ascii="Times New Roman" w:hAnsi="Times New Roman" w:cs="Times New Roman"/>
          <w:b/>
          <w:sz w:val="24"/>
          <w:szCs w:val="24"/>
        </w:rPr>
      </w:pPr>
      <w:r w:rsidRPr="00064769">
        <w:rPr>
          <w:rFonts w:ascii="Times New Roman" w:hAnsi="Times New Roman" w:cs="Times New Roman"/>
          <w:b/>
          <w:sz w:val="24"/>
          <w:szCs w:val="24"/>
        </w:rPr>
        <w:t>Submission Instructions</w:t>
      </w:r>
    </w:p>
    <w:p w14:paraId="06CD016A" w14:textId="2521825D" w:rsidR="008C6060" w:rsidRPr="00064769" w:rsidRDefault="00037598" w:rsidP="008C6060">
      <w:pPr>
        <w:spacing w:line="240" w:lineRule="auto"/>
        <w:ind w:firstLine="720"/>
        <w:rPr>
          <w:rFonts w:ascii="Times New Roman" w:hAnsi="Times New Roman" w:cs="Times New Roman"/>
          <w:sz w:val="24"/>
          <w:szCs w:val="24"/>
        </w:rPr>
      </w:pPr>
      <w:r>
        <w:rPr>
          <w:rFonts w:ascii="Times New Roman" w:hAnsi="Times New Roman" w:cs="Times New Roman"/>
          <w:sz w:val="24"/>
          <w:szCs w:val="24"/>
        </w:rPr>
        <w:t>Full draft papers</w:t>
      </w:r>
      <w:r w:rsidR="008C6060" w:rsidRPr="00064769">
        <w:rPr>
          <w:rFonts w:ascii="Times New Roman" w:hAnsi="Times New Roman" w:cs="Times New Roman"/>
          <w:sz w:val="24"/>
          <w:szCs w:val="24"/>
        </w:rPr>
        <w:t xml:space="preserve"> </w:t>
      </w:r>
      <w:r w:rsidR="008C6060">
        <w:rPr>
          <w:rFonts w:ascii="Times New Roman" w:hAnsi="Times New Roman" w:cs="Times New Roman"/>
          <w:sz w:val="24"/>
          <w:szCs w:val="24"/>
        </w:rPr>
        <w:t xml:space="preserve">should be submitted by </w:t>
      </w:r>
      <w:r w:rsidR="006623AC" w:rsidRPr="006623AC">
        <w:rPr>
          <w:rFonts w:ascii="Times New Roman" w:hAnsi="Times New Roman" w:cs="Times New Roman"/>
          <w:b/>
          <w:sz w:val="24"/>
          <w:szCs w:val="24"/>
        </w:rPr>
        <w:t>March 1, 201</w:t>
      </w:r>
      <w:r w:rsidR="006623AC">
        <w:rPr>
          <w:rFonts w:ascii="Times New Roman" w:hAnsi="Times New Roman" w:cs="Times New Roman"/>
          <w:b/>
          <w:sz w:val="24"/>
          <w:szCs w:val="24"/>
        </w:rPr>
        <w:t>6</w:t>
      </w:r>
      <w:r w:rsidR="006623AC">
        <w:rPr>
          <w:rFonts w:ascii="Times New Roman" w:hAnsi="Times New Roman" w:cs="Times New Roman"/>
          <w:sz w:val="24"/>
          <w:szCs w:val="24"/>
        </w:rPr>
        <w:t xml:space="preserve"> via </w:t>
      </w:r>
      <w:commentRangeStart w:id="1"/>
      <w:r w:rsidR="006623AC">
        <w:rPr>
          <w:rFonts w:ascii="Times New Roman" w:hAnsi="Times New Roman" w:cs="Times New Roman"/>
          <w:sz w:val="24"/>
          <w:szCs w:val="24"/>
        </w:rPr>
        <w:t>_________________</w:t>
      </w:r>
      <w:ins w:id="2" w:author="Paul Joseph Christian" w:date="2015-10-20T21:18:00Z">
        <w:r w:rsidR="006623AC">
          <w:rPr>
            <w:rFonts w:ascii="Times New Roman" w:hAnsi="Times New Roman" w:cs="Times New Roman"/>
            <w:sz w:val="24"/>
            <w:szCs w:val="24"/>
          </w:rPr>
          <w:t>.</w:t>
        </w:r>
      </w:ins>
      <w:commentRangeEnd w:id="1"/>
      <w:ins w:id="3" w:author="Paul Joseph Christian" w:date="2015-10-20T21:20:00Z">
        <w:r w:rsidR="00446DBC">
          <w:rPr>
            <w:rStyle w:val="CommentReference"/>
          </w:rPr>
          <w:commentReference w:id="1"/>
        </w:r>
      </w:ins>
      <w:ins w:id="5" w:author="Paul Joseph Christian" w:date="2015-10-20T21:18:00Z">
        <w:r w:rsidR="006623AC">
          <w:rPr>
            <w:rFonts w:ascii="Times New Roman" w:hAnsi="Times New Roman" w:cs="Times New Roman"/>
            <w:sz w:val="24"/>
            <w:szCs w:val="24"/>
          </w:rPr>
          <w:t xml:space="preserve">  </w:t>
        </w:r>
      </w:ins>
      <w:r w:rsidR="008C6060" w:rsidRPr="00064769">
        <w:rPr>
          <w:rFonts w:ascii="Times New Roman" w:hAnsi="Times New Roman" w:cs="Times New Roman"/>
          <w:sz w:val="24"/>
          <w:szCs w:val="24"/>
        </w:rPr>
        <w:t>Acceptance decisions will be communicated</w:t>
      </w:r>
      <w:r w:rsidR="00446DBC">
        <w:rPr>
          <w:rFonts w:ascii="Times New Roman" w:hAnsi="Times New Roman" w:cs="Times New Roman"/>
          <w:sz w:val="24"/>
          <w:szCs w:val="24"/>
        </w:rPr>
        <w:t xml:space="preserve"> by May 15, 2016</w:t>
      </w:r>
      <w:r w:rsidR="008C6060" w:rsidRPr="00064769">
        <w:rPr>
          <w:rFonts w:ascii="Times New Roman" w:hAnsi="Times New Roman" w:cs="Times New Roman"/>
          <w:sz w:val="24"/>
          <w:szCs w:val="24"/>
        </w:rPr>
        <w:t xml:space="preserve">. For more information, contact Dr. Paul Christian at </w:t>
      </w:r>
      <w:hyperlink r:id="rId10" w:history="1">
        <w:r w:rsidR="008C6060" w:rsidRPr="00037C03">
          <w:rPr>
            <w:rStyle w:val="Hyperlink"/>
            <w:rFonts w:ascii="Times New Roman" w:hAnsi="Times New Roman" w:cs="Times New Roman"/>
            <w:sz w:val="24"/>
            <w:szCs w:val="24"/>
          </w:rPr>
          <w:t>staars@cornell.edu</w:t>
        </w:r>
      </w:hyperlink>
      <w:r w:rsidR="008C6060" w:rsidRPr="00064769">
        <w:rPr>
          <w:rFonts w:ascii="Times New Roman" w:hAnsi="Times New Roman" w:cs="Times New Roman"/>
          <w:sz w:val="24"/>
          <w:szCs w:val="24"/>
        </w:rPr>
        <w:t xml:space="preserve">. </w:t>
      </w:r>
    </w:p>
    <w:p w14:paraId="01BBEBF2" w14:textId="77777777" w:rsidR="008C6060" w:rsidRDefault="008C6060" w:rsidP="008C6060">
      <w:pPr>
        <w:spacing w:after="240" w:line="240" w:lineRule="auto"/>
        <w:rPr>
          <w:rFonts w:ascii="Times New Roman" w:hAnsi="Times New Roman" w:cs="Times New Roman"/>
          <w:b/>
          <w:sz w:val="24"/>
          <w:szCs w:val="24"/>
        </w:rPr>
      </w:pPr>
      <w:r w:rsidRPr="006623AC">
        <w:rPr>
          <w:rFonts w:ascii="Times New Roman" w:hAnsi="Times New Roman" w:cs="Times New Roman"/>
          <w:b/>
          <w:sz w:val="24"/>
          <w:szCs w:val="24"/>
        </w:rPr>
        <w:t xml:space="preserve">Organizing </w:t>
      </w:r>
      <w:r w:rsidR="00037598" w:rsidRPr="006623AC">
        <w:rPr>
          <w:rFonts w:ascii="Times New Roman" w:hAnsi="Times New Roman" w:cs="Times New Roman"/>
          <w:b/>
          <w:sz w:val="24"/>
          <w:szCs w:val="24"/>
        </w:rPr>
        <w:t xml:space="preserve">and Editorial </w:t>
      </w:r>
      <w:r w:rsidRPr="006623AC">
        <w:rPr>
          <w:rFonts w:ascii="Times New Roman" w:hAnsi="Times New Roman" w:cs="Times New Roman"/>
          <w:b/>
          <w:sz w:val="24"/>
          <w:szCs w:val="24"/>
        </w:rPr>
        <w:t>Committee</w:t>
      </w:r>
    </w:p>
    <w:p w14:paraId="2CF37F04" w14:textId="77777777" w:rsidR="008C6060" w:rsidRPr="00064769" w:rsidRDefault="008C6060" w:rsidP="008C6060">
      <w:pPr>
        <w:spacing w:after="0" w:line="240" w:lineRule="auto"/>
        <w:rPr>
          <w:rFonts w:ascii="Times New Roman" w:hAnsi="Times New Roman" w:cs="Times New Roman"/>
          <w:sz w:val="24"/>
          <w:szCs w:val="24"/>
        </w:rPr>
      </w:pPr>
      <w:r w:rsidRPr="00064769">
        <w:rPr>
          <w:rFonts w:ascii="Times New Roman" w:hAnsi="Times New Roman" w:cs="Times New Roman"/>
          <w:sz w:val="24"/>
          <w:szCs w:val="24"/>
        </w:rPr>
        <w:t>Prof. Chris Barrett, Cornell University</w:t>
      </w:r>
    </w:p>
    <w:p w14:paraId="4AF96388" w14:textId="77777777" w:rsidR="008C6060" w:rsidRDefault="008C6060" w:rsidP="008C6060">
      <w:pPr>
        <w:spacing w:after="0" w:line="240" w:lineRule="auto"/>
        <w:rPr>
          <w:rFonts w:ascii="Times New Roman" w:hAnsi="Times New Roman" w:cs="Times New Roman"/>
          <w:sz w:val="24"/>
          <w:szCs w:val="24"/>
        </w:rPr>
      </w:pPr>
      <w:r w:rsidRPr="00064769">
        <w:rPr>
          <w:rFonts w:ascii="Times New Roman" w:hAnsi="Times New Roman" w:cs="Times New Roman"/>
          <w:sz w:val="24"/>
          <w:szCs w:val="24"/>
        </w:rPr>
        <w:t xml:space="preserve">Dr. </w:t>
      </w:r>
      <w:proofErr w:type="spellStart"/>
      <w:r w:rsidRPr="00064769">
        <w:rPr>
          <w:rFonts w:ascii="Times New Roman" w:hAnsi="Times New Roman" w:cs="Times New Roman"/>
          <w:sz w:val="24"/>
          <w:szCs w:val="24"/>
        </w:rPr>
        <w:t>Abebe</w:t>
      </w:r>
      <w:proofErr w:type="spellEnd"/>
      <w:r w:rsidRPr="00064769">
        <w:rPr>
          <w:rFonts w:ascii="Times New Roman" w:hAnsi="Times New Roman" w:cs="Times New Roman"/>
          <w:sz w:val="24"/>
          <w:szCs w:val="24"/>
        </w:rPr>
        <w:t xml:space="preserve"> Shimeles, Development Research Division, African Development Bank</w:t>
      </w:r>
    </w:p>
    <w:p w14:paraId="6DBA03DE" w14:textId="14335FAD" w:rsidR="006623AC" w:rsidRPr="00064769" w:rsidRDefault="006623AC" w:rsidP="008C6060">
      <w:pPr>
        <w:spacing w:after="0" w:line="240" w:lineRule="auto"/>
        <w:rPr>
          <w:rFonts w:ascii="Times New Roman" w:hAnsi="Times New Roman" w:cs="Times New Roman"/>
          <w:sz w:val="24"/>
          <w:szCs w:val="24"/>
        </w:rPr>
      </w:pPr>
      <w:r>
        <w:rPr>
          <w:rFonts w:ascii="Times New Roman" w:hAnsi="Times New Roman" w:cs="Times New Roman"/>
          <w:sz w:val="24"/>
          <w:szCs w:val="24"/>
        </w:rPr>
        <w:t>Dr. Paul Christian, Cornell University</w:t>
      </w:r>
    </w:p>
    <w:p w14:paraId="3B77A797" w14:textId="77777777" w:rsidR="005F1B52" w:rsidRDefault="00A966A3"/>
    <w:sectPr w:rsidR="005F1B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ul Joseph Christian" w:date="2015-10-20T21:20:00Z" w:initials="PJC">
    <w:p w14:paraId="1FD68EA8" w14:textId="3A716EA3" w:rsidR="00446DBC" w:rsidRDefault="00446DBC">
      <w:pPr>
        <w:pStyle w:val="CommentText"/>
      </w:pPr>
      <w:r>
        <w:rPr>
          <w:rStyle w:val="CommentReference"/>
        </w:rPr>
        <w:annotationRef/>
      </w:r>
      <w:r w:rsidR="00A966A3">
        <w:rPr>
          <w:rStyle w:val="CommentReference"/>
        </w:rPr>
        <w:t>The link for submissions will go here.</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68E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35EB9"/>
    <w:multiLevelType w:val="hybridMultilevel"/>
    <w:tmpl w:val="E53A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Joseph Christian">
    <w15:presenceInfo w15:providerId="AD" w15:userId="S-1-5-21-1275210071-879983540-725345543-928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60"/>
    <w:rsid w:val="00020DA0"/>
    <w:rsid w:val="00037598"/>
    <w:rsid w:val="00094AD8"/>
    <w:rsid w:val="0015701C"/>
    <w:rsid w:val="002F165C"/>
    <w:rsid w:val="00446DBC"/>
    <w:rsid w:val="006623AC"/>
    <w:rsid w:val="008C6060"/>
    <w:rsid w:val="008D4D5E"/>
    <w:rsid w:val="00A966A3"/>
    <w:rsid w:val="00CB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7F0"/>
  <w15:chartTrackingRefBased/>
  <w15:docId w15:val="{95E07901-4DF5-48A4-B74F-EA816019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6060"/>
  </w:style>
  <w:style w:type="character" w:styleId="Emphasis">
    <w:name w:val="Emphasis"/>
    <w:basedOn w:val="DefaultParagraphFont"/>
    <w:uiPriority w:val="20"/>
    <w:qFormat/>
    <w:rsid w:val="008C6060"/>
    <w:rPr>
      <w:i/>
      <w:iCs/>
    </w:rPr>
  </w:style>
  <w:style w:type="character" w:styleId="Hyperlink">
    <w:name w:val="Hyperlink"/>
    <w:basedOn w:val="DefaultParagraphFont"/>
    <w:uiPriority w:val="99"/>
    <w:unhideWhenUsed/>
    <w:rsid w:val="008C6060"/>
    <w:rPr>
      <w:color w:val="0563C1" w:themeColor="hyperlink"/>
      <w:u w:val="single"/>
    </w:rPr>
  </w:style>
  <w:style w:type="character" w:styleId="CommentReference">
    <w:name w:val="annotation reference"/>
    <w:basedOn w:val="DefaultParagraphFont"/>
    <w:uiPriority w:val="99"/>
    <w:semiHidden/>
    <w:unhideWhenUsed/>
    <w:rsid w:val="00037598"/>
    <w:rPr>
      <w:sz w:val="16"/>
      <w:szCs w:val="16"/>
    </w:rPr>
  </w:style>
  <w:style w:type="paragraph" w:styleId="CommentText">
    <w:name w:val="annotation text"/>
    <w:basedOn w:val="Normal"/>
    <w:link w:val="CommentTextChar"/>
    <w:uiPriority w:val="99"/>
    <w:semiHidden/>
    <w:unhideWhenUsed/>
    <w:rsid w:val="00037598"/>
    <w:pPr>
      <w:spacing w:line="240" w:lineRule="auto"/>
    </w:pPr>
    <w:rPr>
      <w:sz w:val="20"/>
      <w:szCs w:val="20"/>
    </w:rPr>
  </w:style>
  <w:style w:type="character" w:customStyle="1" w:styleId="CommentTextChar">
    <w:name w:val="Comment Text Char"/>
    <w:basedOn w:val="DefaultParagraphFont"/>
    <w:link w:val="CommentText"/>
    <w:uiPriority w:val="99"/>
    <w:semiHidden/>
    <w:rsid w:val="00037598"/>
    <w:rPr>
      <w:sz w:val="20"/>
      <w:szCs w:val="20"/>
    </w:rPr>
  </w:style>
  <w:style w:type="paragraph" w:styleId="CommentSubject">
    <w:name w:val="annotation subject"/>
    <w:basedOn w:val="CommentText"/>
    <w:next w:val="CommentText"/>
    <w:link w:val="CommentSubjectChar"/>
    <w:uiPriority w:val="99"/>
    <w:semiHidden/>
    <w:unhideWhenUsed/>
    <w:rsid w:val="00037598"/>
    <w:rPr>
      <w:b/>
      <w:bCs/>
    </w:rPr>
  </w:style>
  <w:style w:type="character" w:customStyle="1" w:styleId="CommentSubjectChar">
    <w:name w:val="Comment Subject Char"/>
    <w:basedOn w:val="CommentTextChar"/>
    <w:link w:val="CommentSubject"/>
    <w:uiPriority w:val="99"/>
    <w:semiHidden/>
    <w:rsid w:val="00037598"/>
    <w:rPr>
      <w:b/>
      <w:bCs/>
      <w:sz w:val="20"/>
      <w:szCs w:val="20"/>
    </w:rPr>
  </w:style>
  <w:style w:type="paragraph" w:styleId="BalloonText">
    <w:name w:val="Balloon Text"/>
    <w:basedOn w:val="Normal"/>
    <w:link w:val="BalloonTextChar"/>
    <w:uiPriority w:val="99"/>
    <w:semiHidden/>
    <w:unhideWhenUsed/>
    <w:rsid w:val="00037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lsevier.com/journals/world-development/0305-750X/guide-for-authors"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on.worldbank.org/WBSITE/EXTERNAL/EXTDEC/EXTRESEARCH/EXTLSMS/0,,contentMDK:21610833~pagePK:64168427~piPK:64168435~theSitePK:3358997,0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aars@cornell.edu"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768B5-63D3-45FA-8A1C-DFD34674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Joseph Christian</dc:creator>
  <cp:keywords/>
  <dc:description/>
  <cp:lastModifiedBy>Paul Joseph Christian</cp:lastModifiedBy>
  <cp:revision>3</cp:revision>
  <dcterms:created xsi:type="dcterms:W3CDTF">2015-10-21T01:21:00Z</dcterms:created>
  <dcterms:modified xsi:type="dcterms:W3CDTF">2016-01-21T16:24:00Z</dcterms:modified>
</cp:coreProperties>
</file>